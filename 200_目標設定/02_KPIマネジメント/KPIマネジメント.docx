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33"/>
        <w:gridCol w:w="3702"/>
      </w:tblGrid>
      <w:tr w:rsidR="007C3005" w:rsidRPr="007C3005" w14:paraId="14FB4CFA" w14:textId="77777777" w:rsidTr="007C3005">
        <w:tc>
          <w:tcPr>
            <w:tcW w:w="3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2CDD4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KGI（Key Goal Indicator ）</w:t>
            </w:r>
          </w:p>
        </w:tc>
        <w:tc>
          <w:tcPr>
            <w:tcW w:w="3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F0F50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最終的な目標数値</w:t>
            </w:r>
          </w:p>
        </w:tc>
      </w:tr>
      <w:tr w:rsidR="007C3005" w:rsidRPr="007C3005" w14:paraId="556FFD6D" w14:textId="77777777" w:rsidTr="007C3005">
        <w:tc>
          <w:tcPr>
            <w:tcW w:w="3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4CF4B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CSF（Critical Success Factors）</w:t>
            </w:r>
          </w:p>
        </w:tc>
        <w:tc>
          <w:tcPr>
            <w:tcW w:w="3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113C4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最重要プロセス（成功要因）</w:t>
            </w:r>
          </w:p>
        </w:tc>
      </w:tr>
      <w:tr w:rsidR="007C3005" w:rsidRPr="007C3005" w14:paraId="13BEB624" w14:textId="77777777" w:rsidTr="007C3005">
        <w:tc>
          <w:tcPr>
            <w:tcW w:w="3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A136B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KPI（Key Performance Indicators）</w:t>
            </w:r>
          </w:p>
        </w:tc>
        <w:tc>
          <w:tcPr>
            <w:tcW w:w="3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7BB06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コントロールできるCSFの数値目標</w:t>
            </w:r>
          </w:p>
        </w:tc>
      </w:tr>
    </w:tbl>
    <w:p w14:paraId="165E3835" w14:textId="77777777" w:rsidR="007C3005" w:rsidRPr="007C3005" w:rsidRDefault="007C3005" w:rsidP="007C3005">
      <w:pPr>
        <w:rPr>
          <w:rFonts w:asciiTheme="majorEastAsia" w:eastAsiaTheme="majorEastAsia" w:hAnsiTheme="majorEastAsia" w:cstheme="majorEastAsia"/>
          <w:szCs w:val="21"/>
        </w:rPr>
      </w:pPr>
      <w:r w:rsidRPr="007C3005">
        <w:rPr>
          <w:rFonts w:asciiTheme="majorEastAsia" w:eastAsiaTheme="majorEastAsia" w:hAnsiTheme="majorEastAsia" w:cstheme="majorEastAsia" w:hint="eastAsia"/>
          <w:szCs w:val="21"/>
        </w:rPr>
        <w:t>KPIマネジメントは、現在の数値を把握、即時に入手できるデータ、モニタリングすべき数値の管理。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60"/>
        <w:gridCol w:w="8361"/>
      </w:tblGrid>
      <w:tr w:rsidR="007C3005" w:rsidRPr="007C3005" w14:paraId="1DF27E69" w14:textId="77777777" w:rsidTr="00C905DC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EF46A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1.KGIの確認</w:t>
            </w:r>
          </w:p>
        </w:tc>
        <w:tc>
          <w:tcPr>
            <w:tcW w:w="8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351F5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RPA活用による削減効果</w:t>
            </w:r>
          </w:p>
          <w:p w14:paraId="483C20D6" w14:textId="77777777" w:rsidR="007C3005" w:rsidRPr="007C3005" w:rsidRDefault="007C3005" w:rsidP="00C905D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削減効果（時間） = RPA導入前の作業時間 - RPA導入後の作業時間 </w:t>
            </w:r>
          </w:p>
          <w:p w14:paraId="45C47CBF" w14:textId="77777777" w:rsidR="007C3005" w:rsidRPr="007C3005" w:rsidRDefault="007C3005" w:rsidP="00C905D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削減効果（コスト） = RPA導入前のコスト - RPA導入後のコスト </w:t>
            </w:r>
          </w:p>
        </w:tc>
      </w:tr>
      <w:tr w:rsidR="007C3005" w:rsidRPr="007C3005" w14:paraId="00069A37" w14:textId="77777777" w:rsidTr="00C905DC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83F82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del w:id="0" w:author="浜崎 秀寿(Hidetoshi Hamazaki)" w:date="2025-04-04T16:19:00Z">
              <w:r w:rsidRPr="007C3005" w:rsidDel="00965227">
                <w:rPr>
                  <w:rFonts w:asciiTheme="majorEastAsia" w:eastAsiaTheme="majorEastAsia" w:hAnsiTheme="majorEastAsia" w:cstheme="majorEastAsia" w:hint="eastAsia"/>
                  <w:szCs w:val="21"/>
                </w:rPr>
                <w:delText>2.ギャップの確認</w:delText>
              </w:r>
            </w:del>
          </w:p>
        </w:tc>
        <w:tc>
          <w:tcPr>
            <w:tcW w:w="8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9555D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del w:id="1" w:author="浜崎 秀寿(Hidetoshi Hamazaki)" w:date="2025-04-04T16:19:00Z">
              <w:r w:rsidRPr="007C3005" w:rsidDel="00965227">
                <w:rPr>
                  <w:rFonts w:asciiTheme="majorEastAsia" w:eastAsiaTheme="majorEastAsia" w:hAnsiTheme="majorEastAsia" w:cstheme="majorEastAsia" w:hint="eastAsia"/>
                  <w:szCs w:val="21"/>
                </w:rPr>
                <w:delText>期末予測KGIと現在のギャップ</w:delText>
              </w:r>
            </w:del>
          </w:p>
          <w:p w14:paraId="3EACA36E" w14:textId="77777777" w:rsidR="007C3005" w:rsidRPr="007C3005" w:rsidRDefault="007C3005" w:rsidP="00C905DC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ajorEastAsia" w:eastAsiaTheme="majorEastAsia" w:hAnsiTheme="majorEastAsia" w:cstheme="majorEastAsia"/>
                <w:szCs w:val="21"/>
              </w:rPr>
            </w:pPr>
            <w:del w:id="2" w:author="浜崎 秀寿(Hidetoshi Hamazaki)" w:date="2025-04-04T16:19:00Z">
              <w:r w:rsidRPr="007C3005" w:rsidDel="00965227">
                <w:rPr>
                  <w:rFonts w:asciiTheme="majorEastAsia" w:eastAsiaTheme="majorEastAsia" w:hAnsiTheme="majorEastAsia" w:cstheme="majorEastAsia" w:hint="eastAsia"/>
                  <w:szCs w:val="21"/>
                </w:rPr>
                <w:delText>ギャップ = 期末予測KGI（前年ベース） - 現在のKGI</w:delText>
              </w:r>
            </w:del>
          </w:p>
        </w:tc>
      </w:tr>
      <w:tr w:rsidR="007C3005" w:rsidRPr="007C3005" w14:paraId="0C693604" w14:textId="77777777" w:rsidTr="00C905DC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6EEFF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3.プロセスの確認</w:t>
            </w:r>
          </w:p>
          <w:p w14:paraId="5A1B7D42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（モデル化）</w:t>
            </w:r>
          </w:p>
        </w:tc>
        <w:tc>
          <w:tcPr>
            <w:tcW w:w="8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1458D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削減効果＝</w:t>
            </w:r>
            <w:r w:rsidRPr="00E506C4">
              <w:rPr>
                <w:rFonts w:asciiTheme="majorEastAsia" w:eastAsiaTheme="majorEastAsia" w:hAnsiTheme="majorEastAsia" w:cstheme="majorEastAsia" w:hint="eastAsia"/>
                <w:szCs w:val="21"/>
                <w:highlight w:val="magenta"/>
              </w:rPr>
              <w:t>アプローチ数</w:t>
            </w: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×</w:t>
            </w:r>
            <w:r w:rsidRPr="00E506C4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歩留り率（稼働中）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639"/>
              <w:gridCol w:w="3322"/>
            </w:tblGrid>
            <w:tr w:rsidR="007C3005" w:rsidRPr="007C3005" w14:paraId="54A1334B" w14:textId="77777777" w:rsidTr="007C3005">
              <w:tc>
                <w:tcPr>
                  <w:tcW w:w="163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4F63486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E506C4">
                    <w:rPr>
                      <w:rFonts w:asciiTheme="majorEastAsia" w:eastAsiaTheme="majorEastAsia" w:hAnsiTheme="majorEastAsia" w:cstheme="majorEastAsia" w:hint="eastAsia"/>
                      <w:szCs w:val="21"/>
                      <w:highlight w:val="magenta"/>
                    </w:rPr>
                    <w:t>アプローチ数</w:t>
                  </w:r>
                </w:p>
              </w:tc>
              <w:tc>
                <w:tcPr>
                  <w:tcW w:w="332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449CDBA" w14:textId="77777777" w:rsidR="007C3005" w:rsidRPr="007C3005" w:rsidRDefault="007C3005" w:rsidP="00C905DC">
                  <w:pPr>
                    <w:numPr>
                      <w:ilvl w:val="0"/>
                      <w:numId w:val="3"/>
                    </w:numPr>
                    <w:tabs>
                      <w:tab w:val="clear" w:pos="360"/>
                    </w:tabs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ハンズオン研修の回数</w:t>
                  </w:r>
                </w:p>
                <w:p w14:paraId="6E661243" w14:textId="77777777" w:rsidR="007C3005" w:rsidRPr="007C3005" w:rsidRDefault="007C3005" w:rsidP="00C905DC">
                  <w:pPr>
                    <w:numPr>
                      <w:ilvl w:val="0"/>
                      <w:numId w:val="3"/>
                    </w:numPr>
                    <w:tabs>
                      <w:tab w:val="clear" w:pos="360"/>
                    </w:tabs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提供するミニロボ数</w:t>
                  </w:r>
                </w:p>
                <w:p w14:paraId="5CD78F4C" w14:textId="1571C684" w:rsidR="007C3005" w:rsidRPr="007C3005" w:rsidRDefault="007C3005" w:rsidP="00C905DC">
                  <w:pPr>
                    <w:numPr>
                      <w:ilvl w:val="0"/>
                      <w:numId w:val="3"/>
                    </w:numPr>
                    <w:tabs>
                      <w:tab w:val="clear" w:pos="360"/>
                    </w:tabs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del w:id="3" w:author="浜崎 秀寿(Hidetoshi Hamazaki)" w:date="2025-04-04T16:11:00Z">
                    <w:r w:rsidRPr="007C3005" w:rsidDel="00F5192E">
                      <w:rPr>
                        <w:rFonts w:asciiTheme="majorEastAsia" w:eastAsiaTheme="majorEastAsia" w:hAnsiTheme="majorEastAsia" w:cstheme="majorEastAsia" w:hint="eastAsia"/>
                        <w:szCs w:val="21"/>
                      </w:rPr>
                      <w:delText>開発中ロボ個別サポート回数</w:delText>
                    </w:r>
                  </w:del>
                </w:p>
              </w:tc>
            </w:tr>
          </w:tbl>
          <w:p w14:paraId="4739B889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7C3005" w:rsidRPr="007C3005" w14:paraId="5D149724" w14:textId="77777777" w:rsidTr="00C905DC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9ED8D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4.CSFの設定</w:t>
            </w:r>
          </w:p>
        </w:tc>
        <w:tc>
          <w:tcPr>
            <w:tcW w:w="8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58771" w14:textId="33A8E665" w:rsidR="00E40ECC" w:rsidRDefault="00E40ECC" w:rsidP="00E40ECC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RPA導入の成功</w:t>
            </w:r>
          </w:p>
          <w:p w14:paraId="682B8A87" w14:textId="77777777" w:rsidR="00E0460E" w:rsidRDefault="00E0460E" w:rsidP="00E0460E">
            <w:pPr>
              <w:numPr>
                <w:ilvl w:val="0"/>
                <w:numId w:val="4"/>
              </w:numPr>
              <w:tabs>
                <w:tab w:val="clear" w:pos="360"/>
              </w:tabs>
              <w:rPr>
                <w:rFonts w:asciiTheme="majorEastAsia" w:eastAsiaTheme="majorEastAsia" w:hAnsiTheme="majorEastAsia" w:cstheme="majorEastAsia"/>
                <w:szCs w:val="21"/>
              </w:rPr>
            </w:pPr>
            <w:r w:rsidRPr="00E40ECC">
              <w:rPr>
                <w:rFonts w:asciiTheme="majorEastAsia" w:eastAsiaTheme="majorEastAsia" w:hAnsiTheme="majorEastAsia" w:cstheme="majorEastAsia" w:hint="eastAsia"/>
                <w:szCs w:val="21"/>
              </w:rPr>
              <w:t>開発者数 = ユーザー数×</w:t>
            </w:r>
            <w:r w:rsidRPr="00E40ECC">
              <w:rPr>
                <w:rFonts w:asciiTheme="majorEastAsia" w:eastAsiaTheme="majorEastAsia" w:hAnsiTheme="majorEastAsia" w:cstheme="majorEastAsia" w:hint="eastAsia"/>
                <w:szCs w:val="21"/>
                <w:highlight w:val="green"/>
              </w:rPr>
              <w:t>歩留り率（開発中）</w:t>
            </w:r>
          </w:p>
          <w:p w14:paraId="7BC1B958" w14:textId="1A91D881" w:rsidR="007C3005" w:rsidRPr="007C3005" w:rsidRDefault="00E40ECC" w:rsidP="00E0460E">
            <w:pPr>
              <w:numPr>
                <w:ilvl w:val="0"/>
                <w:numId w:val="4"/>
              </w:numPr>
              <w:tabs>
                <w:tab w:val="clear" w:pos="360"/>
              </w:tabs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削減効果 = 開発者数×削減時間×単価×</w:t>
            </w:r>
            <w:r w:rsidRPr="00E506C4">
              <w:rPr>
                <w:rFonts w:asciiTheme="majorEastAsia" w:eastAsiaTheme="majorEastAsia" w:hAnsiTheme="majorEastAsia" w:cstheme="majorEastAsia" w:hint="eastAsia"/>
                <w:szCs w:val="21"/>
                <w:highlight w:val="yellow"/>
              </w:rPr>
              <w:t>歩留り率（稼働中）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48"/>
              <w:gridCol w:w="4772"/>
            </w:tblGrid>
            <w:tr w:rsidR="007C3005" w:rsidRPr="007C3005" w14:paraId="7CB1E8A7" w14:textId="77777777" w:rsidTr="00E40ECC">
              <w:tc>
                <w:tcPr>
                  <w:tcW w:w="8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1F04EFE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定数</w:t>
                  </w:r>
                </w:p>
              </w:tc>
              <w:tc>
                <w:tcPr>
                  <w:tcW w:w="47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B134104" w14:textId="77777777" w:rsidR="007C3005" w:rsidRPr="007C3005" w:rsidRDefault="007C3005" w:rsidP="00C905DC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単価</w:t>
                  </w:r>
                </w:p>
              </w:tc>
            </w:tr>
            <w:tr w:rsidR="007C3005" w:rsidRPr="007C3005" w14:paraId="18222D23" w14:textId="77777777" w:rsidTr="00E40ECC">
              <w:tc>
                <w:tcPr>
                  <w:tcW w:w="8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374355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変数</w:t>
                  </w:r>
                </w:p>
              </w:tc>
              <w:tc>
                <w:tcPr>
                  <w:tcW w:w="477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31EE6AC" w14:textId="77777777" w:rsidR="007C3005" w:rsidRPr="007C3005" w:rsidRDefault="007C3005" w:rsidP="00C905DC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ユーザー数</w:t>
                  </w:r>
                </w:p>
                <w:p w14:paraId="038449AD" w14:textId="119AED4F" w:rsidR="007C3005" w:rsidRPr="007C3005" w:rsidRDefault="007C3005" w:rsidP="00C905DC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E506C4">
                    <w:rPr>
                      <w:rFonts w:asciiTheme="majorEastAsia" w:eastAsiaTheme="majorEastAsia" w:hAnsiTheme="majorEastAsia" w:cstheme="majorEastAsia" w:hint="eastAsia"/>
                      <w:szCs w:val="21"/>
                      <w:highlight w:val="green"/>
                    </w:rPr>
                    <w:t>歩留り率（開発中）</w:t>
                  </w:r>
                  <w:r w:rsidR="00E40ECC"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 xml:space="preserve"> =</w:t>
                  </w:r>
                  <w:r w:rsidR="00E40ECC">
                    <w:rPr>
                      <w:rFonts w:asciiTheme="majorEastAsia" w:eastAsiaTheme="majorEastAsia" w:hAnsiTheme="majorEastAsia" w:cstheme="majorEastAsia"/>
                      <w:szCs w:val="21"/>
                    </w:rPr>
                    <w:t xml:space="preserve"> </w:t>
                  </w:r>
                  <w:r w:rsidR="00E40ECC"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開発者数</w:t>
                  </w:r>
                  <w:r w:rsidR="00E40ECC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 xml:space="preserve"> </w:t>
                  </w:r>
                  <w:r w:rsidR="00E40ECC"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/</w:t>
                  </w:r>
                  <w:r w:rsidR="00E40ECC">
                    <w:rPr>
                      <w:rFonts w:asciiTheme="majorEastAsia" w:eastAsiaTheme="majorEastAsia" w:hAnsiTheme="majorEastAsia" w:cstheme="majorEastAsia"/>
                      <w:szCs w:val="21"/>
                    </w:rPr>
                    <w:t xml:space="preserve"> </w:t>
                  </w:r>
                  <w:r w:rsidR="00E40ECC"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ユーザー数</w:t>
                  </w:r>
                </w:p>
                <w:p w14:paraId="050B28A0" w14:textId="191B464D" w:rsidR="007C3005" w:rsidRPr="007C3005" w:rsidRDefault="00E40ECC" w:rsidP="00C905DC">
                  <w:pPr>
                    <w:numPr>
                      <w:ilvl w:val="0"/>
                      <w:numId w:val="4"/>
                    </w:numPr>
                    <w:tabs>
                      <w:tab w:val="clear" w:pos="360"/>
                    </w:tabs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E506C4">
                    <w:rPr>
                      <w:rFonts w:asciiTheme="majorEastAsia" w:eastAsiaTheme="majorEastAsia" w:hAnsiTheme="majorEastAsia" w:cstheme="majorEastAsia" w:hint="eastAsia"/>
                      <w:szCs w:val="21"/>
                      <w:highlight w:val="yellow"/>
                    </w:rPr>
                    <w:t>歩留り率（稼働中）</w:t>
                  </w: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 xml:space="preserve"> = 稼働中ロボ数 / 総ロボ数</w:t>
                  </w:r>
                </w:p>
              </w:tc>
            </w:tr>
          </w:tbl>
          <w:p w14:paraId="722A553A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7C3005" w:rsidRPr="007C3005" w14:paraId="60C43B5D" w14:textId="77777777" w:rsidTr="00C905DC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730B1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5.目標の設定</w:t>
            </w:r>
          </w:p>
        </w:tc>
        <w:tc>
          <w:tcPr>
            <w:tcW w:w="8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3F6BB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前提：サポート要員のスキル向上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398"/>
              <w:gridCol w:w="1109"/>
            </w:tblGrid>
            <w:tr w:rsidR="007C3005" w:rsidRPr="007C3005" w14:paraId="14EA9883" w14:textId="77777777" w:rsidTr="007C3005">
              <w:tc>
                <w:tcPr>
                  <w:tcW w:w="33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7ED244B" w14:textId="375ACD53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KPI</w:t>
                  </w:r>
                  <w:r w:rsidR="00B700C8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（</w:t>
                  </w:r>
                  <w:r w:rsidR="00B700C8" w:rsidRPr="00E506C4">
                    <w:rPr>
                      <w:rFonts w:asciiTheme="majorEastAsia" w:eastAsiaTheme="majorEastAsia" w:hAnsiTheme="majorEastAsia" w:cstheme="majorEastAsia" w:hint="eastAsia"/>
                      <w:szCs w:val="21"/>
                      <w:highlight w:val="magenta"/>
                    </w:rPr>
                    <w:t>アプローチ数</w:t>
                  </w:r>
                  <w:r w:rsidR="00B700C8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）</w:t>
                  </w:r>
                </w:p>
              </w:tc>
              <w:tc>
                <w:tcPr>
                  <w:tcW w:w="110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F965293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数値目標</w:t>
                  </w:r>
                </w:p>
              </w:tc>
            </w:tr>
            <w:tr w:rsidR="007C3005" w:rsidRPr="007C3005" w14:paraId="681EB11E" w14:textId="77777777" w:rsidTr="007C3005">
              <w:tc>
                <w:tcPr>
                  <w:tcW w:w="33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6E99B88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ハンズオン研修の回数</w:t>
                  </w:r>
                </w:p>
              </w:tc>
              <w:tc>
                <w:tcPr>
                  <w:tcW w:w="10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005DE3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 </w:t>
                  </w:r>
                </w:p>
              </w:tc>
            </w:tr>
            <w:tr w:rsidR="007C3005" w:rsidRPr="007C3005" w14:paraId="0ED27AB0" w14:textId="77777777" w:rsidTr="007C3005">
              <w:tc>
                <w:tcPr>
                  <w:tcW w:w="33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C7DBC10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提供するミニロボ数</w:t>
                  </w:r>
                </w:p>
              </w:tc>
              <w:tc>
                <w:tcPr>
                  <w:tcW w:w="10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EA4AECA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 </w:t>
                  </w:r>
                </w:p>
              </w:tc>
            </w:tr>
            <w:tr w:rsidR="007C3005" w:rsidRPr="007C3005" w14:paraId="3C2B7CFD" w14:textId="77777777" w:rsidTr="007C3005">
              <w:tc>
                <w:tcPr>
                  <w:tcW w:w="33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B97CCB" w14:textId="1D06FA04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del w:id="4" w:author="浜崎 秀寿(Hidetoshi Hamazaki)" w:date="2025-04-04T16:11:00Z">
                    <w:r w:rsidRPr="007C3005" w:rsidDel="00F5192E">
                      <w:rPr>
                        <w:rFonts w:asciiTheme="majorEastAsia" w:eastAsiaTheme="majorEastAsia" w:hAnsiTheme="majorEastAsia" w:cstheme="majorEastAsia" w:hint="eastAsia"/>
                        <w:szCs w:val="21"/>
                      </w:rPr>
                      <w:delText>開発中ロボの個別サポート回数</w:delText>
                    </w:r>
                  </w:del>
                </w:p>
              </w:tc>
              <w:tc>
                <w:tcPr>
                  <w:tcW w:w="9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5F53CD4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 </w:t>
                  </w:r>
                </w:p>
              </w:tc>
            </w:tr>
          </w:tbl>
          <w:p w14:paraId="6B66C5EE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7C3005" w:rsidRPr="007C3005" w14:paraId="726D5F5A" w14:textId="77777777" w:rsidTr="00C905DC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63B05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6.運用性の確認</w:t>
            </w:r>
          </w:p>
        </w:tc>
        <w:tc>
          <w:tcPr>
            <w:tcW w:w="8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78"/>
              <w:gridCol w:w="6327"/>
            </w:tblGrid>
            <w:tr w:rsidR="007C3005" w:rsidRPr="007C3005" w14:paraId="1981D013" w14:textId="77777777" w:rsidTr="007C3005">
              <w:tc>
                <w:tcPr>
                  <w:tcW w:w="97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B31FA8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整合性</w:t>
                  </w:r>
                </w:p>
              </w:tc>
              <w:tc>
                <w:tcPr>
                  <w:tcW w:w="63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ED25F01" w14:textId="6880BA59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ロジックが正しい</w:t>
                  </w:r>
                  <w:r w:rsidR="0057149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か？</w:t>
                  </w:r>
                </w:p>
                <w:p w14:paraId="37935D37" w14:textId="01F30DCB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KPI</w:t>
                  </w:r>
                  <w:r w:rsidR="00B41902"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数値目標</w:t>
                  </w: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を増加すれば、RPA導入の成功率</w:t>
                  </w:r>
                  <w:r w:rsidR="00B41902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（</w:t>
                  </w:r>
                  <w:r w:rsidR="00B41902" w:rsidRPr="00B41902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削減効果</w:t>
                  </w:r>
                  <w:r w:rsidR="00B41902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）</w:t>
                  </w: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が向上する</w:t>
                  </w:r>
                  <w:r w:rsidR="0057149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か？</w:t>
                  </w:r>
                </w:p>
                <w:p w14:paraId="2B6BD522" w14:textId="77777777" w:rsidR="007C3005" w:rsidRPr="007C3005" w:rsidRDefault="007C3005" w:rsidP="00C905DC">
                  <w:pPr>
                    <w:numPr>
                      <w:ilvl w:val="0"/>
                      <w:numId w:val="5"/>
                    </w:numPr>
                    <w:tabs>
                      <w:tab w:val="clear" w:pos="360"/>
                    </w:tabs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ハンズオン研修の回数</w:t>
                  </w:r>
                </w:p>
                <w:p w14:paraId="62DC3E22" w14:textId="77777777" w:rsidR="007C3005" w:rsidRPr="007C3005" w:rsidRDefault="007C3005" w:rsidP="00C905DC">
                  <w:pPr>
                    <w:numPr>
                      <w:ilvl w:val="0"/>
                      <w:numId w:val="5"/>
                    </w:numPr>
                    <w:tabs>
                      <w:tab w:val="clear" w:pos="360"/>
                    </w:tabs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提供するミニロボ数</w:t>
                  </w:r>
                </w:p>
                <w:p w14:paraId="364894D0" w14:textId="29606A66" w:rsidR="007C3005" w:rsidRPr="007C3005" w:rsidRDefault="007C3005" w:rsidP="00C905DC">
                  <w:pPr>
                    <w:numPr>
                      <w:ilvl w:val="0"/>
                      <w:numId w:val="5"/>
                    </w:numPr>
                    <w:tabs>
                      <w:tab w:val="clear" w:pos="360"/>
                    </w:tabs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del w:id="5" w:author="浜崎 秀寿(Hidetoshi Hamazaki)" w:date="2025-04-04T16:12:00Z">
                    <w:r w:rsidRPr="007C3005" w:rsidDel="00F5192E">
                      <w:rPr>
                        <w:rFonts w:asciiTheme="majorEastAsia" w:eastAsiaTheme="majorEastAsia" w:hAnsiTheme="majorEastAsia" w:cstheme="majorEastAsia" w:hint="eastAsia"/>
                        <w:szCs w:val="21"/>
                      </w:rPr>
                      <w:delText>開発中ロボの個別サポート回数</w:delText>
                    </w:r>
                  </w:del>
                </w:p>
              </w:tc>
            </w:tr>
            <w:tr w:rsidR="007C3005" w:rsidRPr="007C3005" w14:paraId="347B84A9" w14:textId="77777777" w:rsidTr="007C3005">
              <w:tc>
                <w:tcPr>
                  <w:tcW w:w="97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4181A95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安定性</w:t>
                  </w:r>
                </w:p>
              </w:tc>
              <w:tc>
                <w:tcPr>
                  <w:tcW w:w="61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C08A03" w14:textId="23E2276C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安定的に</w:t>
                  </w:r>
                  <w:r w:rsidR="00B41902"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KPI</w:t>
                  </w: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データを入手できる</w:t>
                  </w:r>
                  <w:r w:rsidR="0057149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か？</w:t>
                  </w:r>
                </w:p>
              </w:tc>
            </w:tr>
            <w:tr w:rsidR="007C3005" w:rsidRPr="007C3005" w14:paraId="1DDD310E" w14:textId="77777777" w:rsidTr="007C3005">
              <w:tc>
                <w:tcPr>
                  <w:tcW w:w="97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9D0CA2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単純性</w:t>
                  </w:r>
                </w:p>
              </w:tc>
              <w:tc>
                <w:tcPr>
                  <w:tcW w:w="61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0FA500A" w14:textId="1120E92D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メンバー全員が理解できる</w:t>
                  </w:r>
                  <w:r w:rsidR="0057149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か？</w:t>
                  </w:r>
                </w:p>
              </w:tc>
            </w:tr>
          </w:tbl>
          <w:p w14:paraId="49AFA583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7C3005" w:rsidRPr="007C3005" w14:paraId="34CADDC8" w14:textId="77777777" w:rsidTr="00C905DC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FF03C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7.対策の事前検討</w:t>
            </w:r>
          </w:p>
        </w:tc>
        <w:tc>
          <w:tcPr>
            <w:tcW w:w="8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02768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KPIが悪化した場合の対策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78"/>
              <w:gridCol w:w="6388"/>
            </w:tblGrid>
            <w:tr w:rsidR="007C3005" w:rsidRPr="007C3005" w14:paraId="79428FC1" w14:textId="77777777" w:rsidTr="007C3005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D54930D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時期</w:t>
                  </w:r>
                </w:p>
              </w:tc>
              <w:tc>
                <w:tcPr>
                  <w:tcW w:w="62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9A447F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1か月</w:t>
                  </w:r>
                </w:p>
              </w:tc>
            </w:tr>
            <w:tr w:rsidR="007C3005" w:rsidRPr="007C3005" w14:paraId="7CF85885" w14:textId="77777777" w:rsidTr="007C3005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91D43B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程度</w:t>
                  </w:r>
                </w:p>
              </w:tc>
              <w:tc>
                <w:tcPr>
                  <w:tcW w:w="62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878B50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想定より20％低い場合</w:t>
                  </w:r>
                </w:p>
              </w:tc>
            </w:tr>
            <w:tr w:rsidR="007C3005" w:rsidRPr="007C3005" w14:paraId="5EFA3814" w14:textId="77777777" w:rsidTr="007C3005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E68EC10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施策</w:t>
                  </w:r>
                </w:p>
              </w:tc>
              <w:tc>
                <w:tcPr>
                  <w:tcW w:w="63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A35047D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リーダーがメンバー（サポート要員）のスキル向上をサポート</w:t>
                  </w:r>
                </w:p>
              </w:tc>
            </w:tr>
            <w:tr w:rsidR="007C3005" w:rsidRPr="007C3005" w14:paraId="35593895" w14:textId="77777777" w:rsidTr="007C3005">
              <w:tc>
                <w:tcPr>
                  <w:tcW w:w="97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463D18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判断者</w:t>
                  </w:r>
                </w:p>
              </w:tc>
              <w:tc>
                <w:tcPr>
                  <w:tcW w:w="62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1A295C9" w14:textId="77777777" w:rsidR="007C3005" w:rsidRPr="007C3005" w:rsidRDefault="007C3005" w:rsidP="007C3005">
                  <w:pPr>
                    <w:rPr>
                      <w:rFonts w:asciiTheme="majorEastAsia" w:eastAsiaTheme="majorEastAsia" w:hAnsiTheme="majorEastAsia" w:cstheme="majorEastAsia"/>
                      <w:szCs w:val="21"/>
                    </w:rPr>
                  </w:pPr>
                  <w:r w:rsidRPr="007C3005">
                    <w:rPr>
                      <w:rFonts w:asciiTheme="majorEastAsia" w:eastAsiaTheme="majorEastAsia" w:hAnsiTheme="majorEastAsia" w:cstheme="majorEastAsia" w:hint="eastAsia"/>
                      <w:szCs w:val="21"/>
                    </w:rPr>
                    <w:t>リーダー</w:t>
                  </w:r>
                </w:p>
              </w:tc>
            </w:tr>
          </w:tbl>
          <w:p w14:paraId="3ADC6992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7C3005" w:rsidRPr="007C3005" w14:paraId="13259D52" w14:textId="77777777" w:rsidTr="00C905DC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B1007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8.コンセンサス</w:t>
            </w:r>
          </w:p>
        </w:tc>
        <w:tc>
          <w:tcPr>
            <w:tcW w:w="8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2DC98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メンバー全員が合意するため毎週ワークショップを実施。</w:t>
            </w:r>
          </w:p>
        </w:tc>
      </w:tr>
      <w:tr w:rsidR="007C3005" w:rsidRPr="007C3005" w14:paraId="4F29B0E5" w14:textId="77777777" w:rsidTr="00C905DC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10E0F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lastRenderedPageBreak/>
              <w:t>9.運用</w:t>
            </w:r>
          </w:p>
        </w:tc>
        <w:tc>
          <w:tcPr>
            <w:tcW w:w="8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522ED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上記ワークショップで、運用を継続的に見直し、改善を図る。</w:t>
            </w:r>
          </w:p>
        </w:tc>
      </w:tr>
      <w:tr w:rsidR="007C3005" w:rsidRPr="007C3005" w14:paraId="29A2ECFD" w14:textId="77777777" w:rsidTr="00C905DC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41005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10.リーダーの役割</w:t>
            </w:r>
          </w:p>
        </w:tc>
        <w:tc>
          <w:tcPr>
            <w:tcW w:w="8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74697" w14:textId="77777777" w:rsidR="007C3005" w:rsidRPr="007C3005" w:rsidRDefault="007C3005" w:rsidP="00C905DC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マネジメント戦略の立案: </w:t>
            </w: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br/>
              <w:t>チーム全体のマネジメント戦略を立案し、メンバーと方向性の認識を合わせる。</w:t>
            </w:r>
          </w:p>
          <w:p w14:paraId="1E7BE03B" w14:textId="77777777" w:rsidR="007C3005" w:rsidRPr="007C3005" w:rsidRDefault="007C3005" w:rsidP="00C905DC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メンバーの成長に責任を持つ: </w:t>
            </w: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br/>
              <w:t>チームのパフォーマンスを最大化するために、メンバーの成長を促進し、最高の成果を引き出す。</w:t>
            </w:r>
          </w:p>
          <w:p w14:paraId="1155F4F4" w14:textId="77777777" w:rsidR="007C3005" w:rsidRPr="007C3005" w:rsidRDefault="007C3005" w:rsidP="00C905DC">
            <w:pPr>
              <w:numPr>
                <w:ilvl w:val="0"/>
                <w:numId w:val="6"/>
              </w:numPr>
              <w:tabs>
                <w:tab w:val="clear" w:pos="360"/>
              </w:tabs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心理的安全性の提供: </w:t>
            </w: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br/>
              <w:t>メンバーのミスや失敗を許容し、バックアップする。</w:t>
            </w:r>
          </w:p>
        </w:tc>
      </w:tr>
      <w:tr w:rsidR="007C3005" w:rsidRPr="007C3005" w14:paraId="4FFDDDB2" w14:textId="77777777" w:rsidTr="00C905DC">
        <w:tc>
          <w:tcPr>
            <w:tcW w:w="2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A7029" w14:textId="77777777" w:rsidR="007C3005" w:rsidRPr="007C3005" w:rsidRDefault="007C3005" w:rsidP="007C3005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>11.メンバーの役割</w:t>
            </w:r>
          </w:p>
        </w:tc>
        <w:tc>
          <w:tcPr>
            <w:tcW w:w="8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DD553" w14:textId="77777777" w:rsidR="007C3005" w:rsidRPr="007C3005" w:rsidRDefault="007C3005" w:rsidP="00C905DC">
            <w:pPr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主体的な行動: </w:t>
            </w: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br/>
              <w:t>自ら最適な行動を考え、リーダーに提案する。</w:t>
            </w:r>
          </w:p>
          <w:p w14:paraId="7ACD915D" w14:textId="77777777" w:rsidR="007C3005" w:rsidRPr="007C3005" w:rsidRDefault="007C3005" w:rsidP="00C905DC">
            <w:pPr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自走するチームの一員: </w:t>
            </w: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br/>
              <w:t>自ら主体的に行動し、チーム全体の成果に貢献する。</w:t>
            </w:r>
          </w:p>
          <w:p w14:paraId="3B4E902D" w14:textId="77777777" w:rsidR="007C3005" w:rsidRPr="007C3005" w:rsidRDefault="007C3005" w:rsidP="00C905DC">
            <w:pPr>
              <w:numPr>
                <w:ilvl w:val="0"/>
                <w:numId w:val="7"/>
              </w:numPr>
              <w:tabs>
                <w:tab w:val="clear" w:pos="360"/>
              </w:tabs>
              <w:rPr>
                <w:rFonts w:asciiTheme="majorEastAsia" w:eastAsiaTheme="majorEastAsia" w:hAnsiTheme="majorEastAsia" w:cstheme="majorEastAsia"/>
                <w:szCs w:val="21"/>
              </w:rPr>
            </w:pP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相互支援: </w:t>
            </w:r>
            <w:r w:rsidRPr="007C3005">
              <w:rPr>
                <w:rFonts w:asciiTheme="majorEastAsia" w:eastAsiaTheme="majorEastAsia" w:hAnsiTheme="majorEastAsia" w:cstheme="majorEastAsia" w:hint="eastAsia"/>
                <w:szCs w:val="21"/>
              </w:rPr>
              <w:br/>
              <w:t>メンバー同士でフォロワーシップを発揮し、互いにサポートし合う。</w:t>
            </w:r>
          </w:p>
        </w:tc>
      </w:tr>
    </w:tbl>
    <w:p w14:paraId="78EE6DCF" w14:textId="18F1D66A" w:rsidR="00ED6CDC" w:rsidRPr="007C3005" w:rsidRDefault="00ED6CDC">
      <w:pPr>
        <w:rPr>
          <w:rFonts w:asciiTheme="majorEastAsia" w:eastAsiaTheme="majorEastAsia" w:hAnsiTheme="majorEastAsia" w:cstheme="majorEastAsia"/>
          <w:szCs w:val="21"/>
        </w:rPr>
      </w:pPr>
    </w:p>
    <w:sectPr w:rsidR="00ED6CDC" w:rsidRPr="007C3005">
      <w:pgSz w:w="11906" w:h="16838"/>
      <w:pgMar w:top="567" w:right="567" w:bottom="567" w:left="567" w:header="851" w:footer="992" w:gutter="0"/>
      <w:cols w:space="0"/>
      <w:docGrid w:type="linesAndChars" w:linePitch="285" w:charSpace="-36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5DAE"/>
    <w:multiLevelType w:val="multilevel"/>
    <w:tmpl w:val="4DA88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A2D7A"/>
    <w:multiLevelType w:val="multilevel"/>
    <w:tmpl w:val="DAAC86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C1AAA"/>
    <w:multiLevelType w:val="multilevel"/>
    <w:tmpl w:val="610C6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31937"/>
    <w:multiLevelType w:val="multilevel"/>
    <w:tmpl w:val="22DCD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8283D"/>
    <w:multiLevelType w:val="multilevel"/>
    <w:tmpl w:val="E6E682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E2576"/>
    <w:multiLevelType w:val="multilevel"/>
    <w:tmpl w:val="CBDC5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E461E"/>
    <w:multiLevelType w:val="multilevel"/>
    <w:tmpl w:val="4A425C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96217064">
    <w:abstractNumId w:val="5"/>
  </w:num>
  <w:num w:numId="2" w16cid:durableId="358356244">
    <w:abstractNumId w:val="0"/>
  </w:num>
  <w:num w:numId="3" w16cid:durableId="1252088283">
    <w:abstractNumId w:val="4"/>
  </w:num>
  <w:num w:numId="4" w16cid:durableId="2144808580">
    <w:abstractNumId w:val="3"/>
  </w:num>
  <w:num w:numId="5" w16cid:durableId="818965402">
    <w:abstractNumId w:val="2"/>
  </w:num>
  <w:num w:numId="6" w16cid:durableId="1063256846">
    <w:abstractNumId w:val="1"/>
  </w:num>
  <w:num w:numId="7" w16cid:durableId="15957429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浜崎 秀寿(Hidetoshi Hamazaki)">
    <w15:presenceInfo w15:providerId="AD" w15:userId="S::J1921604@jera.co.jp::120c8faf-fa8a-4761-bc4a-d50492a02b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dirty"/>
  <w:defaultTabStop w:val="420"/>
  <w:drawingGridHorizontalSpacing w:val="96"/>
  <w:drawingGridVerticalSpacing w:val="143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CDC"/>
    <w:rsid w:val="00034D1D"/>
    <w:rsid w:val="001422F6"/>
    <w:rsid w:val="005064A8"/>
    <w:rsid w:val="00571495"/>
    <w:rsid w:val="007C3005"/>
    <w:rsid w:val="00965227"/>
    <w:rsid w:val="00B41902"/>
    <w:rsid w:val="00B700C8"/>
    <w:rsid w:val="00C45B0D"/>
    <w:rsid w:val="00C905DC"/>
    <w:rsid w:val="00CC676B"/>
    <w:rsid w:val="00E0460E"/>
    <w:rsid w:val="00E40ECC"/>
    <w:rsid w:val="00E506C4"/>
    <w:rsid w:val="00ED6CDC"/>
    <w:rsid w:val="00F5192E"/>
    <w:rsid w:val="00F624F6"/>
    <w:rsid w:val="041E6A58"/>
    <w:rsid w:val="07D6019A"/>
    <w:rsid w:val="0BCA6191"/>
    <w:rsid w:val="0BDA075D"/>
    <w:rsid w:val="10480352"/>
    <w:rsid w:val="11E11A1D"/>
    <w:rsid w:val="13907C89"/>
    <w:rsid w:val="13F20757"/>
    <w:rsid w:val="245D07D7"/>
    <w:rsid w:val="279C5903"/>
    <w:rsid w:val="2A80120A"/>
    <w:rsid w:val="2A8C6747"/>
    <w:rsid w:val="2AE77AE7"/>
    <w:rsid w:val="2C442768"/>
    <w:rsid w:val="2FA30CBB"/>
    <w:rsid w:val="31416924"/>
    <w:rsid w:val="347B6537"/>
    <w:rsid w:val="3ABC3416"/>
    <w:rsid w:val="40E14BE0"/>
    <w:rsid w:val="43B76D96"/>
    <w:rsid w:val="43DC432A"/>
    <w:rsid w:val="45B52151"/>
    <w:rsid w:val="48DE3EC9"/>
    <w:rsid w:val="4A6E1CF6"/>
    <w:rsid w:val="537B20FE"/>
    <w:rsid w:val="5C764B9C"/>
    <w:rsid w:val="5E0E6E58"/>
    <w:rsid w:val="615A05A2"/>
    <w:rsid w:val="6A61034C"/>
    <w:rsid w:val="6C60203D"/>
    <w:rsid w:val="6FAB3B68"/>
    <w:rsid w:val="6FCC4326"/>
    <w:rsid w:val="70B70E8F"/>
    <w:rsid w:val="759C2315"/>
    <w:rsid w:val="785939EF"/>
    <w:rsid w:val="7A8F7079"/>
    <w:rsid w:val="7CC7248E"/>
    <w:rsid w:val="7F7C132B"/>
    <w:rsid w:val="7FD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EE6D92"/>
  <w15:docId w15:val="{F39D2C79-B2DD-4E79-BDB0-4D388EC9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qFormat/>
    <w:pPr>
      <w:spacing w:beforeAutospacing="1" w:afterAutospacing="1"/>
    </w:pPr>
    <w:rPr>
      <w:sz w:val="24"/>
      <w:lang w:eastAsia="zh-CN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Revision"/>
    <w:hidden/>
    <w:uiPriority w:val="99"/>
    <w:semiHidden/>
    <w:rsid w:val="00F5192E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hamazaki</dc:creator>
  <cp:lastModifiedBy>浜崎 秀寿(Hidetoshi Hamazaki)</cp:lastModifiedBy>
  <cp:revision>14</cp:revision>
  <dcterms:created xsi:type="dcterms:W3CDTF">2025-03-14T13:44:00Z</dcterms:created>
  <dcterms:modified xsi:type="dcterms:W3CDTF">2025-04-04T08:38:00Z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